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Corporación Universitaria Minuto de Dios UVD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Facultad de Ciencias  Humanas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Psicología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Autor</w:t>
      </w:r>
    </w:p>
    <w:p w:rsidR="00BE4A0C" w:rsidRDefault="00785BEC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A0C" w:rsidRDefault="00785BEC">
      <w:pPr>
        <w:pStyle w:val="normal0"/>
        <w:spacing w:line="48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Leidy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Esperanza Sánchez Roa 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ID.000364100</w:t>
      </w:r>
    </w:p>
    <w:p w:rsidR="00BE4A0C" w:rsidRDefault="00785BEC">
      <w:pPr>
        <w:pStyle w:val="normal0"/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E4A0C" w:rsidRDefault="00785BEC">
      <w:pPr>
        <w:pStyle w:val="normal0"/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</w:t>
      </w:r>
    </w:p>
    <w:p w:rsidR="00BE4A0C" w:rsidRDefault="00785BEC">
      <w:pPr>
        <w:pStyle w:val="normal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Diana Patricia Cortes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Asignatura: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Práctica Profesional</w:t>
      </w:r>
    </w:p>
    <w:p w:rsidR="00BE4A0C" w:rsidRDefault="00BE4A0C">
      <w:pPr>
        <w:pStyle w:val="normal0"/>
        <w:spacing w:line="480" w:lineRule="auto"/>
        <w:jc w:val="center"/>
      </w:pP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Prueba Psicotécnica  </w:t>
      </w:r>
    </w:p>
    <w:p w:rsidR="00BE4A0C" w:rsidRDefault="00785BEC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A0C" w:rsidRDefault="00BE4A0C">
      <w:pPr>
        <w:pStyle w:val="normal0"/>
      </w:pP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A0C" w:rsidRDefault="00785BEC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A0C" w:rsidRDefault="00785BEC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Colombia Ciudad Bogotá D .C.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Junio de 2016</w:t>
      </w:r>
    </w:p>
    <w:p w:rsidR="00BE4A0C" w:rsidRDefault="00BE4A0C">
      <w:pPr>
        <w:pStyle w:val="normal0"/>
      </w:pPr>
    </w:p>
    <w:p w:rsidR="00BE4A0C" w:rsidRDefault="00785BEC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PLANTEAMIENTO DEL PROYECTO</w:t>
      </w:r>
    </w:p>
    <w:p w:rsidR="00BE4A0C" w:rsidRDefault="00BE4A0C">
      <w:pPr>
        <w:pStyle w:val="normal0"/>
        <w:jc w:val="center"/>
      </w:pPr>
    </w:p>
    <w:p w:rsidR="00BE4A0C" w:rsidRDefault="00BE4A0C">
      <w:pPr>
        <w:pStyle w:val="normal0"/>
        <w:jc w:val="center"/>
      </w:pPr>
    </w:p>
    <w:p w:rsidR="00BE4A0C" w:rsidRDefault="00785BEC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Tema: Predisposiciones del colaborador a sufrir un accidente laboral.  </w:t>
      </w:r>
    </w:p>
    <w:p w:rsidR="00BE4A0C" w:rsidRDefault="00BE4A0C">
      <w:pPr>
        <w:pStyle w:val="normal0"/>
      </w:pPr>
    </w:p>
    <w:p w:rsidR="00BE4A0C" w:rsidRDefault="00BE4A0C">
      <w:pPr>
        <w:pStyle w:val="normal0"/>
      </w:pPr>
    </w:p>
    <w:p w:rsidR="00BE4A0C" w:rsidRDefault="00785BEC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Problemática: </w:t>
      </w:r>
    </w:p>
    <w:p w:rsidR="00BE4A0C" w:rsidRDefault="00BE4A0C">
      <w:pPr>
        <w:pStyle w:val="normal0"/>
      </w:pPr>
    </w:p>
    <w:p w:rsidR="00BE4A0C" w:rsidRDefault="00785BEC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La salud como concepto fundamental es definido por la Organización Mundial de la Salud como “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un estado de completo bienestar físico, mental y social, y no solamente la ausencia de afecciones o enfermedades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esta se puede ver afectada por factores </w:t>
      </w:r>
      <w:del w:id="0" w:author="Gabriel Eduardo Giraldo Rendón" w:date="2016-07-01T14:34:00Z">
        <w:r w:rsidDel="00785BEC">
          <w:rPr>
            <w:rFonts w:ascii="Times New Roman" w:eastAsia="Times New Roman" w:hAnsi="Times New Roman" w:cs="Times New Roman"/>
            <w:sz w:val="24"/>
            <w:szCs w:val="24"/>
          </w:rPr>
          <w:delText>fisicos</w:delText>
        </w:r>
      </w:del>
      <w:ins w:id="1" w:author="Gabriel Eduardo Giraldo Rendón" w:date="2016-07-01T14:34:00Z">
        <w:r>
          <w:rPr>
            <w:rFonts w:ascii="Times New Roman" w:eastAsia="Times New Roman" w:hAnsi="Times New Roman" w:cs="Times New Roman"/>
            <w:sz w:val="24"/>
            <w:szCs w:val="24"/>
          </w:rPr>
          <w:t>físicos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" w:author="Gabriel Eduardo Giraldo Rendón" w:date="2016-07-01T14:34:00Z">
        <w:r w:rsidDel="00785BEC">
          <w:rPr>
            <w:rFonts w:ascii="Times New Roman" w:eastAsia="Times New Roman" w:hAnsi="Times New Roman" w:cs="Times New Roman"/>
            <w:sz w:val="24"/>
            <w:szCs w:val="24"/>
          </w:rPr>
          <w:delText>quimicos</w:delText>
        </w:r>
      </w:del>
      <w:ins w:id="3" w:author="Gabriel Eduardo Giraldo Rendón" w:date="2016-07-01T14:34:00Z">
        <w:r>
          <w:rPr>
            <w:rFonts w:ascii="Times New Roman" w:eastAsia="Times New Roman" w:hAnsi="Times New Roman" w:cs="Times New Roman"/>
            <w:sz w:val="24"/>
            <w:szCs w:val="24"/>
          </w:rPr>
          <w:t>químicos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y externos en el ámbito laboral, lo que conlleva al análisis de las competencias que debe tener un trabajador</w:t>
      </w:r>
      <w:ins w:id="4" w:author="Gabriel Eduardo Giraldo Rendón" w:date="2016-07-01T14:3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</w:ins>
      <w:del w:id="5" w:author="Gabriel Eduardo Giraldo Rendón" w:date="2016-07-01T14:35:00Z">
        <w:r w:rsidDel="00785BE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6" w:author="Gabriel Eduardo Giraldo Rendón" w:date="2016-07-01T14:34:00Z">
        <w:r>
          <w:rPr>
            <w:rFonts w:ascii="Times New Roman" w:eastAsia="Times New Roman" w:hAnsi="Times New Roman" w:cs="Times New Roman"/>
            <w:sz w:val="24"/>
            <w:szCs w:val="24"/>
          </w:rPr>
          <w:t>referencia)</w:t>
        </w:r>
      </w:ins>
    </w:p>
    <w:p w:rsidR="00BE4A0C" w:rsidRDefault="00BE4A0C">
      <w:pPr>
        <w:pStyle w:val="normal0"/>
      </w:pPr>
    </w:p>
    <w:p w:rsidR="00BE4A0C" w:rsidRDefault="00785BEC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accidente laboral es cualquier daño físico que afecta la salud del trabajador como una patología, una lesión o una enfermedad que sufra el colaborador  y que sea derivado de su trabajo. Ricardo Fernández (2013).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Pág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24; estos daños generan en el afectado consecuencias psicológicas, emocionales y económicas, por ello es importante para las organizaciones identificar si el personal que va a contratar para la ejecución de su producción poseen las diversas competencias que evitan el riesgo de un accidente laboral disminuyendo de manera objetiva un costo económico que afectaría a la empresa.</w:t>
      </w:r>
    </w:p>
    <w:p w:rsidR="00BE4A0C" w:rsidRDefault="00BE4A0C">
      <w:pPr>
        <w:pStyle w:val="normal0"/>
      </w:pPr>
    </w:p>
    <w:p w:rsidR="00BE4A0C" w:rsidRDefault="00BE4A0C">
      <w:pPr>
        <w:pStyle w:val="normal0"/>
      </w:pPr>
    </w:p>
    <w:p w:rsidR="00BE4A0C" w:rsidRDefault="00BE4A0C">
      <w:pPr>
        <w:pStyle w:val="normal0"/>
      </w:pPr>
    </w:p>
    <w:p w:rsidR="00BE4A0C" w:rsidRDefault="00BE4A0C">
      <w:pPr>
        <w:pStyle w:val="normal0"/>
      </w:pPr>
    </w:p>
    <w:p w:rsidR="00BE4A0C" w:rsidRDefault="00BE4A0C">
      <w:pPr>
        <w:pStyle w:val="normal0"/>
      </w:pPr>
    </w:p>
    <w:p w:rsidR="00BE4A0C" w:rsidRDefault="00785BEC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 LA PRUEBA</w:t>
      </w:r>
    </w:p>
    <w:p w:rsidR="00BE4A0C" w:rsidRDefault="00BE4A0C">
      <w:pPr>
        <w:pStyle w:val="normal0"/>
      </w:pPr>
    </w:p>
    <w:p w:rsidR="00BE4A0C" w:rsidRDefault="00BE4A0C">
      <w:pPr>
        <w:pStyle w:val="normal0"/>
      </w:pPr>
    </w:p>
    <w:p w:rsidR="00BE4A0C" w:rsidRDefault="00785BEC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:rsidR="00BE4A0C" w:rsidRDefault="00BE4A0C">
      <w:pPr>
        <w:pStyle w:val="normal0"/>
      </w:pPr>
    </w:p>
    <w:p w:rsidR="00BE4A0C" w:rsidRDefault="00BE4A0C">
      <w:pPr>
        <w:pStyle w:val="normal0"/>
      </w:pPr>
    </w:p>
    <w:p w:rsidR="00BE4A0C" w:rsidRDefault="00BE4A0C">
      <w:pPr>
        <w:pStyle w:val="normal0"/>
      </w:pPr>
    </w:p>
    <w:p w:rsidR="00BE4A0C" w:rsidRDefault="00785BEC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GENERAL</w:t>
      </w:r>
    </w:p>
    <w:p w:rsidR="00BE4A0C" w:rsidRDefault="00BE4A0C">
      <w:pPr>
        <w:pStyle w:val="normal0"/>
        <w:jc w:val="center"/>
      </w:pPr>
    </w:p>
    <w:p w:rsidR="00BE4A0C" w:rsidRDefault="00785BEC">
      <w:pPr>
        <w:pStyle w:val="normal0"/>
        <w:jc w:val="center"/>
      </w:pPr>
      <w:ins w:id="7" w:author="Gabriel Eduardo Giraldo Rendón" w:date="2016-07-01T14:36:00Z">
        <w:r>
          <w:t xml:space="preserve">Validar los ítems para la evaluación de competencias laborales de la prueba piloto (nombre de la prueba) sobre su capacidad para obtener resultado en las dimensiones </w:t>
        </w:r>
      </w:ins>
      <w:ins w:id="8" w:author="Gabriel Eduardo Giraldo Rendón" w:date="2016-07-01T14:37:00Z">
        <w:r>
          <w:t>Predisposición a siniestros en el entorno laboral y competencias del cargo.</w:t>
        </w:r>
      </w:ins>
      <w:ins w:id="9" w:author="Gabriel Eduardo Giraldo Rendón" w:date="2016-07-01T14:36:00Z">
        <w:r>
          <w:t xml:space="preserve"> </w:t>
        </w:r>
      </w:ins>
    </w:p>
    <w:p w:rsidR="00BE4A0C" w:rsidRDefault="00785BEC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Identificar el tipo de personalidad de cada postulante la cual es necesaria para el perfil requerido por los clientes,  con el fin de reconocer la predisposición que tiene el trabajador a sufrir accidentes laborales según sus competencias.</w:t>
      </w:r>
    </w:p>
    <w:p w:rsidR="00BE4A0C" w:rsidRDefault="00BE4A0C">
      <w:pPr>
        <w:pStyle w:val="normal0"/>
        <w:jc w:val="both"/>
      </w:pPr>
    </w:p>
    <w:p w:rsidR="00BE4A0C" w:rsidRDefault="00BE4A0C">
      <w:pPr>
        <w:pStyle w:val="normal0"/>
        <w:jc w:val="both"/>
      </w:pPr>
    </w:p>
    <w:p w:rsidR="00BE4A0C" w:rsidRDefault="00BE4A0C">
      <w:pPr>
        <w:pStyle w:val="normal0"/>
        <w:jc w:val="both"/>
      </w:pPr>
    </w:p>
    <w:p w:rsidR="00BE4A0C" w:rsidRDefault="00BE4A0C">
      <w:pPr>
        <w:pStyle w:val="normal0"/>
        <w:jc w:val="both"/>
      </w:pPr>
    </w:p>
    <w:p w:rsidR="00BE4A0C" w:rsidRDefault="00785BEC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ESPECÍFICOS</w:t>
      </w:r>
    </w:p>
    <w:p w:rsidR="00BE4A0C" w:rsidRDefault="00BE4A0C">
      <w:pPr>
        <w:pStyle w:val="normal0"/>
        <w:jc w:val="center"/>
      </w:pPr>
    </w:p>
    <w:p w:rsidR="00BE4A0C" w:rsidRDefault="00785BEC">
      <w:pPr>
        <w:pStyle w:val="normal0"/>
        <w:jc w:val="both"/>
      </w:pPr>
      <w:del w:id="10" w:author="Gabriel Eduardo Giraldo Rendón" w:date="2016-07-01T14:38:00Z">
        <w:r w:rsidDel="00785BEC">
          <w:rPr>
            <w:rFonts w:ascii="Times New Roman" w:eastAsia="Times New Roman" w:hAnsi="Times New Roman" w:cs="Times New Roman"/>
            <w:sz w:val="24"/>
            <w:szCs w:val="24"/>
          </w:rPr>
          <w:delText xml:space="preserve">Identificar </w:delText>
        </w:r>
      </w:del>
      <w:ins w:id="11" w:author="Gabriel Eduardo Giraldo Rendón" w:date="2016-07-01T14:3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Definir 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competencias aplicadas al trabajo seguro.</w:t>
      </w:r>
    </w:p>
    <w:p w:rsidR="00BE4A0C" w:rsidRDefault="00BE4A0C">
      <w:pPr>
        <w:pStyle w:val="normal0"/>
        <w:jc w:val="both"/>
      </w:pPr>
    </w:p>
    <w:p w:rsidR="00BE4A0C" w:rsidRDefault="00785BEC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Reclutar personal femenino y masculino que tengan </w:t>
      </w:r>
      <w:del w:id="12" w:author="Gabriel Eduardo Giraldo Rendón" w:date="2016-07-01T14:39:00Z">
        <w:r w:rsidDel="00785BEC">
          <w:rPr>
            <w:rFonts w:ascii="Times New Roman" w:eastAsia="Times New Roman" w:hAnsi="Times New Roman" w:cs="Times New Roman"/>
            <w:sz w:val="24"/>
            <w:szCs w:val="24"/>
          </w:rPr>
          <w:delText xml:space="preserve">amplia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experiencia </w:t>
      </w:r>
      <w:del w:id="13" w:author="Gabriel Eduardo Giraldo Rendón" w:date="2016-07-01T14:39:00Z">
        <w:r w:rsidDel="00785BEC">
          <w:rPr>
            <w:rFonts w:ascii="Times New Roman" w:eastAsia="Times New Roman" w:hAnsi="Times New Roman" w:cs="Times New Roman"/>
            <w:sz w:val="24"/>
            <w:szCs w:val="24"/>
          </w:rPr>
          <w:delText xml:space="preserve">a nivel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laboral en las áreas de seguridad y salud. </w:t>
      </w:r>
    </w:p>
    <w:p w:rsidR="00BE4A0C" w:rsidRDefault="00BE4A0C">
      <w:pPr>
        <w:pStyle w:val="normal0"/>
        <w:jc w:val="both"/>
      </w:pPr>
    </w:p>
    <w:p w:rsidR="00BE4A0C" w:rsidRDefault="00BE4A0C">
      <w:pPr>
        <w:pStyle w:val="normal0"/>
        <w:jc w:val="both"/>
      </w:pPr>
    </w:p>
    <w:p w:rsidR="00BE4A0C" w:rsidRDefault="00785BEC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Aplicar </w:t>
      </w:r>
      <w:ins w:id="14" w:author="Gabriel Eduardo Giraldo Rendón" w:date="2016-07-01T14:4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los ítems de la prueba piloto </w:t>
        </w:r>
      </w:ins>
      <w:del w:id="15" w:author="Gabriel Eduardo Giraldo Rendón" w:date="2016-07-01T14:40:00Z">
        <w:r w:rsidDel="00785BEC">
          <w:rPr>
            <w:rFonts w:ascii="Times New Roman" w:eastAsia="Times New Roman" w:hAnsi="Times New Roman" w:cs="Times New Roman"/>
            <w:sz w:val="24"/>
            <w:szCs w:val="24"/>
          </w:rPr>
          <w:delText xml:space="preserve">una batería psicotécnica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que permita identificar las diversas características de los tipos de personalidad</w:t>
      </w:r>
      <w:ins w:id="16" w:author="Gabriel Eduardo Giraldo Rendón" w:date="2016-07-01T14:4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 el nivel de desarrollo de las dimensiones a evaluar </w:t>
        </w:r>
      </w:ins>
      <w:del w:id="17" w:author="Gabriel Eduardo Giraldo Rendón" w:date="2016-07-01T14:40:00Z">
        <w:r w:rsidDel="00785BE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:rsidR="00BE4A0C" w:rsidRDefault="00BE4A0C">
      <w:pPr>
        <w:pStyle w:val="normal0"/>
        <w:jc w:val="both"/>
      </w:pPr>
    </w:p>
    <w:p w:rsidR="00BE4A0C" w:rsidRDefault="00BE4A0C">
      <w:pPr>
        <w:pStyle w:val="normal0"/>
        <w:jc w:val="both"/>
      </w:pPr>
    </w:p>
    <w:p w:rsidR="00BE4A0C" w:rsidRDefault="00785BEC">
      <w:pPr>
        <w:pStyle w:val="normal0"/>
        <w:jc w:val="center"/>
      </w:pPr>
      <w:ins w:id="18" w:author="Gabriel Eduardo Giraldo Rendón" w:date="2016-07-01T14:42:00Z">
        <w:r>
          <w:t>Contrastar los resultados de la aplicación de la prueba piloto con los obtenidos mediante entrevista y evaluación de desempeño.</w:t>
        </w:r>
      </w:ins>
    </w:p>
    <w:p w:rsidR="00BE4A0C" w:rsidRDefault="00BE4A0C">
      <w:pPr>
        <w:pStyle w:val="normal0"/>
        <w:jc w:val="center"/>
      </w:pPr>
    </w:p>
    <w:p w:rsidR="00BE4A0C" w:rsidRDefault="00785BEC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METODOLOGÍA</w:t>
      </w:r>
    </w:p>
    <w:p w:rsidR="00BE4A0C" w:rsidRDefault="00BE4A0C">
      <w:pPr>
        <w:pStyle w:val="normal0"/>
        <w:jc w:val="center"/>
      </w:pPr>
    </w:p>
    <w:p w:rsidR="006B1411" w:rsidRDefault="00785BEC">
      <w:pPr>
        <w:pStyle w:val="normal0"/>
        <w:jc w:val="both"/>
        <w:rPr>
          <w:ins w:id="19" w:author="Gabriel Eduardo Giraldo Rendón" w:date="2016-07-01T14:45:00Z"/>
          <w:rFonts w:ascii="Times New Roman" w:eastAsia="Times New Roman" w:hAnsi="Times New Roman" w:cs="Times New Roman"/>
          <w:sz w:val="24"/>
          <w:szCs w:val="24"/>
        </w:rPr>
      </w:pPr>
      <w:del w:id="20" w:author="Gabriel Eduardo Giraldo Rendón" w:date="2016-07-01T14:51:00Z">
        <w:r w:rsidDel="006B1411">
          <w:rPr>
            <w:rFonts w:ascii="Times New Roman" w:eastAsia="Times New Roman" w:hAnsi="Times New Roman" w:cs="Times New Roman"/>
            <w:sz w:val="24"/>
            <w:szCs w:val="24"/>
          </w:rPr>
          <w:delText xml:space="preserve">Perfilar las diversas hojas de vida de aspirantes postulados por la bolsa de empleo computrabajo, con el fin de identificar si estas personas cumplen con los requisitos </w:delText>
        </w:r>
      </w:del>
    </w:p>
    <w:p w:rsidR="00BE4A0C" w:rsidRPr="006B1411" w:rsidDel="006B1411" w:rsidRDefault="006B1411">
      <w:pPr>
        <w:pStyle w:val="normal0"/>
        <w:jc w:val="both"/>
        <w:rPr>
          <w:del w:id="21" w:author="Gabriel Eduardo Giraldo Rendón" w:date="2016-07-01T14:44:00Z"/>
          <w:rFonts w:ascii="Times New Roman" w:eastAsia="Times New Roman" w:hAnsi="Times New Roman" w:cs="Times New Roman"/>
          <w:sz w:val="24"/>
          <w:szCs w:val="24"/>
          <w:rPrChange w:id="22" w:author="Gabriel Eduardo Giraldo Rendón" w:date="2016-07-01T14:46:00Z">
            <w:rPr>
              <w:del w:id="23" w:author="Gabriel Eduardo Giraldo Rendón" w:date="2016-07-01T14:44:00Z"/>
            </w:rPr>
          </w:rPrChange>
        </w:rPr>
      </w:pPr>
      <w:proofErr w:type="spellStart"/>
      <w:ins w:id="24" w:author="Gabriel Eduardo Giraldo Rendón" w:date="2016-07-01T14:45:00Z">
        <w:r>
          <w:rPr>
            <w:rFonts w:ascii="Times New Roman" w:eastAsia="Times New Roman" w:hAnsi="Times New Roman" w:cs="Times New Roman"/>
            <w:sz w:val="24"/>
            <w:szCs w:val="24"/>
          </w:rPr>
          <w:t>Caracteristicas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del Grupo Objetivo:</w:t>
        </w:r>
      </w:ins>
      <w:ins w:id="25" w:author="Gabriel Eduardo Giraldo Rendón" w:date="2016-07-01T14:4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Una muestra de 240 personas, compuestas por </w:t>
        </w:r>
      </w:ins>
      <w:ins w:id="26" w:author="Gabriel Eduardo Giraldo Rendón" w:date="2016-07-01T14:4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Gabriel Eduardo Giraldo Rendón" w:date="2016-07-01T14:44:00Z">
        <w:r w:rsidR="00785BEC" w:rsidDel="006B1411">
          <w:rPr>
            <w:rFonts w:ascii="Times New Roman" w:eastAsia="Times New Roman" w:hAnsi="Times New Roman" w:cs="Times New Roman"/>
            <w:sz w:val="24"/>
            <w:szCs w:val="24"/>
          </w:rPr>
          <w:delText>necesarios para la aplicación de la prueba psicotécnica.</w:delText>
        </w:r>
      </w:del>
    </w:p>
    <w:p w:rsidR="00BE4A0C" w:rsidDel="006B1411" w:rsidRDefault="00BE4A0C">
      <w:pPr>
        <w:pStyle w:val="normal0"/>
        <w:jc w:val="both"/>
        <w:rPr>
          <w:del w:id="28" w:author="Gabriel Eduardo Giraldo Rendón" w:date="2016-07-01T14:44:00Z"/>
        </w:rPr>
      </w:pPr>
    </w:p>
    <w:p w:rsidR="00BE4A0C" w:rsidRPr="006B1411" w:rsidRDefault="006B1411" w:rsidP="006B1411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rPrChange w:id="29" w:author="Gabriel Eduardo Giraldo Rendón" w:date="2016-07-01T14:46:00Z">
            <w:rPr/>
          </w:rPrChange>
        </w:rPr>
      </w:pPr>
      <w:ins w:id="30" w:author="Gabriel Eduardo Giraldo Rendón" w:date="2016-07-01T14:46:00Z">
        <w:r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31" w:author="Gabriel Eduardo Giraldo Rendón" w:date="2016-07-01T14:46:00Z">
        <w:r w:rsidR="00785BEC" w:rsidDel="006B1411">
          <w:rPr>
            <w:rFonts w:ascii="Times New Roman" w:eastAsia="Times New Roman" w:hAnsi="Times New Roman" w:cs="Times New Roman"/>
            <w:sz w:val="24"/>
            <w:szCs w:val="24"/>
          </w:rPr>
          <w:delText>Reclutar p</w:delText>
        </w:r>
      </w:del>
      <w:r w:rsidR="00785BEC">
        <w:rPr>
          <w:rFonts w:ascii="Times New Roman" w:eastAsia="Times New Roman" w:hAnsi="Times New Roman" w:cs="Times New Roman"/>
          <w:sz w:val="24"/>
          <w:szCs w:val="24"/>
        </w:rPr>
        <w:t>ersonal femenino y masculino</w:t>
      </w:r>
      <w:ins w:id="32" w:author="Gabriel Eduardo Giraldo Rendón" w:date="2016-07-01T14:5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aleatorio en su genero</w:t>
        </w:r>
      </w:ins>
      <w:ins w:id="33" w:author="Gabriel Eduardo Giraldo Rendón" w:date="2016-07-01T14:4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activos laboralmente, </w:t>
        </w:r>
      </w:ins>
      <w:r w:rsidR="00785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Gabriel Eduardo Giraldo Rendón" w:date="2016-07-01T14:46:00Z">
        <w:r w:rsidR="00785BEC" w:rsidDel="006B1411">
          <w:rPr>
            <w:rFonts w:ascii="Times New Roman" w:eastAsia="Times New Roman" w:hAnsi="Times New Roman" w:cs="Times New Roman"/>
            <w:sz w:val="24"/>
            <w:szCs w:val="24"/>
          </w:rPr>
          <w:delText xml:space="preserve">que </w:delText>
        </w:r>
      </w:del>
      <w:ins w:id="35" w:author="Gabriel Eduardo Giraldo Rendón" w:date="2016-07-01T14:4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con </w:t>
        </w:r>
      </w:ins>
      <w:del w:id="36" w:author="Gabriel Eduardo Giraldo Rendón" w:date="2016-07-01T14:46:00Z">
        <w:r w:rsidR="00785BEC" w:rsidDel="006B1411">
          <w:rPr>
            <w:rFonts w:ascii="Times New Roman" w:eastAsia="Times New Roman" w:hAnsi="Times New Roman" w:cs="Times New Roman"/>
            <w:sz w:val="24"/>
            <w:szCs w:val="24"/>
          </w:rPr>
          <w:delText xml:space="preserve">tenga </w:delText>
        </w:r>
      </w:del>
      <w:r w:rsidR="00785BEC">
        <w:rPr>
          <w:rFonts w:ascii="Times New Roman" w:eastAsia="Times New Roman" w:hAnsi="Times New Roman" w:cs="Times New Roman"/>
          <w:sz w:val="24"/>
          <w:szCs w:val="24"/>
        </w:rPr>
        <w:t xml:space="preserve">experiencia laboral </w:t>
      </w:r>
      <w:del w:id="37" w:author="Gabriel Eduardo Giraldo Rendón" w:date="2016-07-01T14:46:00Z">
        <w:r w:rsidR="00785BEC" w:rsidDel="006B1411">
          <w:rPr>
            <w:rFonts w:ascii="Times New Roman" w:eastAsia="Times New Roman" w:hAnsi="Times New Roman" w:cs="Times New Roman"/>
            <w:sz w:val="24"/>
            <w:szCs w:val="24"/>
          </w:rPr>
          <w:delText xml:space="preserve">mayor </w:delText>
        </w:r>
      </w:del>
      <w:ins w:id="38" w:author="Gabriel Eduardo Giraldo Rendón" w:date="2016-07-01T14:4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superior  </w:t>
        </w:r>
      </w:ins>
      <w:r w:rsidR="00785BEC">
        <w:rPr>
          <w:rFonts w:ascii="Times New Roman" w:eastAsia="Times New Roman" w:hAnsi="Times New Roman" w:cs="Times New Roman"/>
          <w:sz w:val="24"/>
          <w:szCs w:val="24"/>
        </w:rPr>
        <w:t xml:space="preserve">a un año, en las áreas de seguridad y salud. </w:t>
      </w:r>
    </w:p>
    <w:p w:rsidR="00BE4A0C" w:rsidRDefault="00BE4A0C">
      <w:pPr>
        <w:pStyle w:val="normal0"/>
        <w:jc w:val="both"/>
      </w:pPr>
    </w:p>
    <w:p w:rsidR="006B1411" w:rsidRDefault="006B1411">
      <w:pPr>
        <w:pStyle w:val="normal0"/>
        <w:jc w:val="both"/>
        <w:rPr>
          <w:ins w:id="39" w:author="Gabriel Eduardo Giraldo Rendón" w:date="2016-07-01T14:51:00Z"/>
          <w:rFonts w:ascii="Times New Roman" w:eastAsia="Times New Roman" w:hAnsi="Times New Roman" w:cs="Times New Roman"/>
          <w:sz w:val="24"/>
          <w:szCs w:val="24"/>
        </w:rPr>
      </w:pPr>
      <w:ins w:id="40" w:author="Gabriel Eduardo Giraldo Rendón" w:date="2016-07-01T14:50:00Z">
        <w:r>
          <w:rPr>
            <w:rFonts w:ascii="Times New Roman" w:eastAsia="Times New Roman" w:hAnsi="Times New Roman" w:cs="Times New Roman"/>
            <w:sz w:val="24"/>
            <w:szCs w:val="24"/>
          </w:rPr>
          <w:t>Herramienta</w:t>
        </w:r>
      </w:ins>
      <w:ins w:id="41" w:author="Gabriel Eduardo Giraldo Rendón" w:date="2016-07-01T14:51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42" w:author="Gabriel Eduardo Giraldo Rendón" w:date="2016-07-01T14:50:00Z">
        <w:r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:rsidR="006B1411" w:rsidRDefault="006B1411" w:rsidP="006B1411">
      <w:pPr>
        <w:pStyle w:val="normal0"/>
        <w:numPr>
          <w:ilvl w:val="0"/>
          <w:numId w:val="1"/>
        </w:numPr>
        <w:jc w:val="both"/>
        <w:rPr>
          <w:ins w:id="43" w:author="Gabriel Eduardo Giraldo Rendón" w:date="2016-07-01T14:51:00Z"/>
          <w:rFonts w:ascii="Times New Roman" w:eastAsia="Times New Roman" w:hAnsi="Times New Roman" w:cs="Times New Roman"/>
          <w:sz w:val="24"/>
          <w:szCs w:val="24"/>
        </w:rPr>
        <w:pPrChange w:id="44" w:author="Gabriel Eduardo Giraldo Rendón" w:date="2016-07-01T14:51:00Z">
          <w:pPr>
            <w:pStyle w:val="normal0"/>
            <w:jc w:val="both"/>
          </w:pPr>
        </w:pPrChange>
      </w:pPr>
      <w:ins w:id="45" w:author="Gabriel Eduardo Giraldo Rendón" w:date="2016-07-01T14:50:00Z">
        <w:r>
          <w:rPr>
            <w:rFonts w:ascii="Times New Roman" w:eastAsia="Times New Roman" w:hAnsi="Times New Roman" w:cs="Times New Roman"/>
            <w:sz w:val="24"/>
            <w:szCs w:val="24"/>
          </w:rPr>
          <w:t>U</w:t>
        </w:r>
      </w:ins>
      <w:ins w:id="46" w:author="Gabriel Eduardo Giraldo Rendón" w:date="2016-07-01T14:4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n cuestionario de 200 preguntas </w:t>
        </w:r>
      </w:ins>
      <w:ins w:id="47" w:author="Gabriel Eduardo Giraldo Rendón" w:date="2016-07-01T14:51:00Z">
        <w:r>
          <w:rPr>
            <w:rFonts w:ascii="Times New Roman" w:eastAsia="Times New Roman" w:hAnsi="Times New Roman" w:cs="Times New Roman"/>
            <w:sz w:val="24"/>
            <w:szCs w:val="24"/>
          </w:rPr>
          <w:t>compuesto por 6 dimensiones</w:t>
        </w:r>
      </w:ins>
      <w:ins w:id="48" w:author="Gabriel Eduardo Giraldo Rendón" w:date="2016-07-01T14:5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en formato físico para ser respondido de forma presencial con lápiz y papel</w:t>
        </w:r>
      </w:ins>
      <w:ins w:id="49" w:author="Gabriel Eduardo Giraldo Rendón" w:date="2016-07-01T14:51:00Z">
        <w:r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:rsidR="006B1411" w:rsidRDefault="006B1411" w:rsidP="006B1411">
      <w:pPr>
        <w:pStyle w:val="normal0"/>
        <w:numPr>
          <w:ilvl w:val="1"/>
          <w:numId w:val="1"/>
        </w:numPr>
        <w:jc w:val="both"/>
        <w:rPr>
          <w:ins w:id="50" w:author="Gabriel Eduardo Giraldo Rendón" w:date="2016-07-01T14:51:00Z"/>
          <w:rFonts w:ascii="Times New Roman" w:eastAsia="Times New Roman" w:hAnsi="Times New Roman" w:cs="Times New Roman"/>
          <w:sz w:val="24"/>
          <w:szCs w:val="24"/>
        </w:rPr>
        <w:pPrChange w:id="51" w:author="Gabriel Eduardo Giraldo Rendón" w:date="2016-07-01T14:51:00Z">
          <w:pPr>
            <w:pStyle w:val="normal0"/>
            <w:jc w:val="both"/>
          </w:pPr>
        </w:pPrChange>
      </w:pPr>
      <w:ins w:id="52" w:author="Gabriel Eduardo Giraldo Rendón" w:date="2016-07-01T14:51:00Z">
        <w:r>
          <w:rPr>
            <w:rFonts w:ascii="Times New Roman" w:eastAsia="Times New Roman" w:hAnsi="Times New Roman" w:cs="Times New Roman"/>
            <w:sz w:val="24"/>
            <w:szCs w:val="24"/>
          </w:rPr>
          <w:t>Diagnostico de personalidad.</w:t>
        </w:r>
      </w:ins>
    </w:p>
    <w:p w:rsidR="006B1411" w:rsidRDefault="007A732B" w:rsidP="006B1411">
      <w:pPr>
        <w:pStyle w:val="normal0"/>
        <w:numPr>
          <w:ilvl w:val="1"/>
          <w:numId w:val="1"/>
        </w:numPr>
        <w:jc w:val="both"/>
        <w:rPr>
          <w:ins w:id="53" w:author="Gabriel Eduardo Giraldo Rendón" w:date="2016-07-01T14:52:00Z"/>
          <w:rFonts w:ascii="Times New Roman" w:eastAsia="Times New Roman" w:hAnsi="Times New Roman" w:cs="Times New Roman"/>
          <w:sz w:val="24"/>
          <w:szCs w:val="24"/>
        </w:rPr>
        <w:pPrChange w:id="54" w:author="Gabriel Eduardo Giraldo Rendón" w:date="2016-07-01T14:51:00Z">
          <w:pPr>
            <w:pStyle w:val="normal0"/>
            <w:jc w:val="both"/>
          </w:pPr>
        </w:pPrChange>
      </w:pPr>
      <w:ins w:id="55" w:author="Gabriel Eduardo Giraldo Rendón" w:date="2016-07-01T14:54:00Z">
        <w:r>
          <w:rPr>
            <w:rFonts w:ascii="Times New Roman" w:eastAsia="Times New Roman" w:hAnsi="Times New Roman" w:cs="Times New Roman"/>
            <w:sz w:val="24"/>
            <w:szCs w:val="24"/>
          </w:rPr>
          <w:t>Predisposición</w:t>
        </w:r>
      </w:ins>
      <w:ins w:id="56" w:author="Gabriel Eduardo Giraldo Rendón" w:date="2016-07-01T14:52:00Z">
        <w:r w:rsidR="006B1411">
          <w:rPr>
            <w:rFonts w:ascii="Times New Roman" w:eastAsia="Times New Roman" w:hAnsi="Times New Roman" w:cs="Times New Roman"/>
            <w:sz w:val="24"/>
            <w:szCs w:val="24"/>
          </w:rPr>
          <w:t xml:space="preserve"> a sufrir accidentes laborales </w:t>
        </w:r>
      </w:ins>
    </w:p>
    <w:p w:rsidR="006B1411" w:rsidRDefault="006B1411" w:rsidP="006B1411">
      <w:pPr>
        <w:pStyle w:val="normal0"/>
        <w:numPr>
          <w:ilvl w:val="1"/>
          <w:numId w:val="1"/>
        </w:numPr>
        <w:jc w:val="both"/>
        <w:rPr>
          <w:ins w:id="57" w:author="Gabriel Eduardo Giraldo Rendón" w:date="2016-07-01T14:52:00Z"/>
          <w:rFonts w:ascii="Times New Roman" w:eastAsia="Times New Roman" w:hAnsi="Times New Roman" w:cs="Times New Roman"/>
          <w:sz w:val="24"/>
          <w:szCs w:val="24"/>
        </w:rPr>
        <w:pPrChange w:id="58" w:author="Gabriel Eduardo Giraldo Rendón" w:date="2016-07-01T14:51:00Z">
          <w:pPr>
            <w:pStyle w:val="normal0"/>
            <w:jc w:val="both"/>
          </w:pPr>
        </w:pPrChange>
      </w:pPr>
      <w:ins w:id="59" w:author="Gabriel Eduardo Giraldo Rendón" w:date="2016-07-01T14:52:00Z">
        <w:r>
          <w:rPr>
            <w:rFonts w:ascii="Times New Roman" w:eastAsia="Times New Roman" w:hAnsi="Times New Roman" w:cs="Times New Roman"/>
            <w:sz w:val="24"/>
            <w:szCs w:val="24"/>
          </w:rPr>
          <w:t>Responsabilidad</w:t>
        </w:r>
      </w:ins>
    </w:p>
    <w:p w:rsidR="006B1411" w:rsidRDefault="006B1411" w:rsidP="006B1411">
      <w:pPr>
        <w:pStyle w:val="normal0"/>
        <w:numPr>
          <w:ilvl w:val="1"/>
          <w:numId w:val="1"/>
        </w:numPr>
        <w:jc w:val="both"/>
        <w:rPr>
          <w:ins w:id="60" w:author="Gabriel Eduardo Giraldo Rendón" w:date="2016-07-01T14:52:00Z"/>
          <w:rFonts w:ascii="Times New Roman" w:eastAsia="Times New Roman" w:hAnsi="Times New Roman" w:cs="Times New Roman"/>
          <w:sz w:val="24"/>
          <w:szCs w:val="24"/>
        </w:rPr>
        <w:pPrChange w:id="61" w:author="Gabriel Eduardo Giraldo Rendón" w:date="2016-07-01T14:51:00Z">
          <w:pPr>
            <w:pStyle w:val="normal0"/>
            <w:jc w:val="both"/>
          </w:pPr>
        </w:pPrChange>
      </w:pPr>
      <w:ins w:id="62" w:author="Gabriel Eduardo Giraldo Rendón" w:date="2016-07-01T14:52:00Z">
        <w:r>
          <w:rPr>
            <w:rFonts w:ascii="Times New Roman" w:eastAsia="Times New Roman" w:hAnsi="Times New Roman" w:cs="Times New Roman"/>
            <w:sz w:val="24"/>
            <w:szCs w:val="24"/>
          </w:rPr>
          <w:t>Estabilidad emocional</w:t>
        </w:r>
      </w:ins>
    </w:p>
    <w:p w:rsidR="006B1411" w:rsidRDefault="006B1411" w:rsidP="006B1411">
      <w:pPr>
        <w:pStyle w:val="normal0"/>
        <w:numPr>
          <w:ilvl w:val="1"/>
          <w:numId w:val="1"/>
        </w:numPr>
        <w:jc w:val="both"/>
        <w:rPr>
          <w:ins w:id="63" w:author="Gabriel Eduardo Giraldo Rendón" w:date="2016-07-01T14:52:00Z"/>
          <w:rFonts w:ascii="Times New Roman" w:eastAsia="Times New Roman" w:hAnsi="Times New Roman" w:cs="Times New Roman"/>
          <w:sz w:val="24"/>
          <w:szCs w:val="24"/>
        </w:rPr>
        <w:pPrChange w:id="64" w:author="Gabriel Eduardo Giraldo Rendón" w:date="2016-07-01T14:51:00Z">
          <w:pPr>
            <w:pStyle w:val="normal0"/>
            <w:jc w:val="both"/>
          </w:pPr>
        </w:pPrChange>
      </w:pPr>
      <w:ins w:id="65" w:author="Gabriel Eduardo Giraldo Rendón" w:date="2016-07-01T14:5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Productividad Laboral </w:t>
        </w:r>
      </w:ins>
    </w:p>
    <w:p w:rsidR="006B1411" w:rsidRDefault="006B1411" w:rsidP="006B1411">
      <w:pPr>
        <w:pStyle w:val="normal0"/>
        <w:numPr>
          <w:ilvl w:val="1"/>
          <w:numId w:val="1"/>
        </w:numPr>
        <w:jc w:val="both"/>
        <w:rPr>
          <w:ins w:id="66" w:author="Gabriel Eduardo Giraldo Rendón" w:date="2016-07-01T14:51:00Z"/>
          <w:rFonts w:ascii="Times New Roman" w:eastAsia="Times New Roman" w:hAnsi="Times New Roman" w:cs="Times New Roman"/>
          <w:sz w:val="24"/>
          <w:szCs w:val="24"/>
        </w:rPr>
        <w:pPrChange w:id="67" w:author="Gabriel Eduardo Giraldo Rendón" w:date="2016-07-01T14:51:00Z">
          <w:pPr>
            <w:pStyle w:val="normal0"/>
            <w:jc w:val="both"/>
          </w:pPr>
        </w:pPrChange>
      </w:pPr>
      <w:ins w:id="68" w:author="Gabriel Eduardo Giraldo Rendón" w:date="2016-07-01T14:52:00Z">
        <w:r>
          <w:rPr>
            <w:rFonts w:ascii="Times New Roman" w:eastAsia="Times New Roman" w:hAnsi="Times New Roman" w:cs="Times New Roman"/>
            <w:sz w:val="24"/>
            <w:szCs w:val="24"/>
          </w:rPr>
          <w:t>Compromiso a largo plazo</w:t>
        </w:r>
      </w:ins>
    </w:p>
    <w:p w:rsidR="006B1411" w:rsidRDefault="006B1411" w:rsidP="006B1411">
      <w:pPr>
        <w:pStyle w:val="normal0"/>
        <w:numPr>
          <w:ilvl w:val="0"/>
          <w:numId w:val="1"/>
        </w:numPr>
        <w:jc w:val="both"/>
        <w:rPr>
          <w:ins w:id="69" w:author="Gabriel Eduardo Giraldo Rendón" w:date="2016-07-01T14:51:00Z"/>
          <w:rFonts w:ascii="Times New Roman" w:eastAsia="Times New Roman" w:hAnsi="Times New Roman" w:cs="Times New Roman"/>
          <w:sz w:val="24"/>
          <w:szCs w:val="24"/>
        </w:rPr>
        <w:pPrChange w:id="70" w:author="Gabriel Eduardo Giraldo Rendón" w:date="2016-07-01T14:51:00Z">
          <w:pPr>
            <w:pStyle w:val="normal0"/>
            <w:jc w:val="both"/>
          </w:pPr>
        </w:pPrChange>
      </w:pPr>
      <w:ins w:id="71" w:author="Gabriel Eduardo Giraldo Rendón" w:date="2016-07-01T14:4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Consentimiento informado </w:t>
        </w:r>
      </w:ins>
      <w:ins w:id="72" w:author="Gabriel Eduardo Giraldo Rendón" w:date="2016-07-01T14:48:00Z">
        <w:r>
          <w:rPr>
            <w:rFonts w:ascii="Times New Roman" w:eastAsia="Times New Roman" w:hAnsi="Times New Roman" w:cs="Times New Roman"/>
            <w:sz w:val="24"/>
            <w:szCs w:val="24"/>
          </w:rPr>
          <w:t>suministrado</w:t>
        </w:r>
      </w:ins>
      <w:ins w:id="73" w:author="Gabriel Eduardo Giraldo Rendón" w:date="2016-07-01T14:4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de forma personal</w:t>
        </w:r>
      </w:ins>
      <w:ins w:id="74" w:author="Gabriel Eduardo Giraldo Rendón" w:date="2016-07-01T14:4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al candidato</w:t>
        </w:r>
      </w:ins>
      <w:ins w:id="75" w:author="Gabriel Eduardo Giraldo Rendón" w:date="2016-07-01T14:4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en formato </w:t>
        </w:r>
      </w:ins>
      <w:ins w:id="76" w:author="Gabriel Eduardo Giraldo Rendón" w:date="2016-07-01T14:48:00Z">
        <w:r>
          <w:rPr>
            <w:rFonts w:ascii="Times New Roman" w:eastAsia="Times New Roman" w:hAnsi="Times New Roman" w:cs="Times New Roman"/>
            <w:sz w:val="24"/>
            <w:szCs w:val="24"/>
          </w:rPr>
          <w:t>físico</w:t>
        </w:r>
      </w:ins>
      <w:ins w:id="77" w:author="Gabriel Eduardo Giraldo Rendón" w:date="2016-07-01T14:4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78" w:author="Gabriel Eduardo Giraldo Rendón" w:date="2016-07-01T14:4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para ser respondido con lápiz y papel. </w:t>
        </w:r>
      </w:ins>
    </w:p>
    <w:p w:rsidR="006B1411" w:rsidRDefault="006B1411" w:rsidP="006B1411">
      <w:pPr>
        <w:pStyle w:val="normal0"/>
        <w:numPr>
          <w:ilvl w:val="0"/>
          <w:numId w:val="1"/>
        </w:numPr>
        <w:jc w:val="both"/>
        <w:rPr>
          <w:ins w:id="79" w:author="Gabriel Eduardo Giraldo Rendón" w:date="2016-07-01T14:51:00Z"/>
          <w:rFonts w:ascii="Times New Roman" w:eastAsia="Times New Roman" w:hAnsi="Times New Roman" w:cs="Times New Roman"/>
          <w:sz w:val="24"/>
          <w:szCs w:val="24"/>
        </w:rPr>
      </w:pPr>
      <w:ins w:id="80" w:author="Gabriel Eduardo Giraldo Rendón" w:date="2016-07-01T14:5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Entrevista y aplicación de pruebas validadas. </w:t>
        </w:r>
      </w:ins>
      <w:ins w:id="81" w:author="Gabriel Eduardo Giraldo Rendón" w:date="2016-07-01T14:54:00Z">
        <w:r w:rsidR="007A732B">
          <w:rPr>
            <w:rFonts w:ascii="Times New Roman" w:eastAsia="Times New Roman" w:hAnsi="Times New Roman" w:cs="Times New Roman"/>
            <w:sz w:val="24"/>
            <w:szCs w:val="24"/>
          </w:rPr>
          <w:t xml:space="preserve">Identificar la pertinencia del perfil de los </w:t>
        </w:r>
      </w:ins>
      <w:ins w:id="82" w:author="Gabriel Eduardo Giraldo Rendón" w:date="2016-07-01T14:5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aspirantes postulados por la bolsa de empleo computrabajo, para los cargo</w:t>
        </w:r>
        <w:r w:rsidR="007A732B">
          <w:rPr>
            <w:rFonts w:ascii="Times New Roman" w:eastAsia="Times New Roman" w:hAnsi="Times New Roman" w:cs="Times New Roman"/>
            <w:sz w:val="24"/>
            <w:szCs w:val="24"/>
          </w:rPr>
          <w:t xml:space="preserve">s en salud y seguridad privada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con el fin de identificar si estas personas cumplen con los requisitos, </w:t>
        </w:r>
      </w:ins>
      <w:ins w:id="83" w:author="Gabriel Eduardo Giraldo Rendón" w:date="2016-07-01T14:55:00Z">
        <w:r w:rsidR="007A732B">
          <w:rPr>
            <w:rFonts w:ascii="Times New Roman" w:eastAsia="Times New Roman" w:hAnsi="Times New Roman" w:cs="Times New Roman"/>
            <w:sz w:val="24"/>
            <w:szCs w:val="24"/>
          </w:rPr>
          <w:t>a través</w:t>
        </w:r>
      </w:ins>
      <w:ins w:id="84" w:author="Gabriel Eduardo Giraldo Rendón" w:date="2016-07-01T14:5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de </w:t>
        </w:r>
      </w:ins>
      <w:ins w:id="85" w:author="Gabriel Eduardo Giraldo Rendón" w:date="2016-07-01T15:00:00Z">
        <w:r w:rsidR="007A732B">
          <w:rPr>
            <w:rFonts w:ascii="Times New Roman" w:eastAsia="Times New Roman" w:hAnsi="Times New Roman" w:cs="Times New Roman"/>
            <w:sz w:val="24"/>
            <w:szCs w:val="24"/>
          </w:rPr>
          <w:t xml:space="preserve">una </w:t>
        </w:r>
      </w:ins>
      <w:ins w:id="86" w:author="Gabriel Eduardo Giraldo Rendón" w:date="2016-07-01T14:51:00Z">
        <w:r>
          <w:rPr>
            <w:rFonts w:ascii="Times New Roman" w:eastAsia="Times New Roman" w:hAnsi="Times New Roman" w:cs="Times New Roman"/>
            <w:sz w:val="24"/>
            <w:szCs w:val="24"/>
          </w:rPr>
          <w:t>entrevista</w:t>
        </w:r>
      </w:ins>
      <w:ins w:id="87" w:author="Gabriel Eduardo Giraldo Rendón" w:date="2016-07-01T15:00:00Z">
        <w:r w:rsidR="007A732B">
          <w:rPr>
            <w:rFonts w:ascii="Times New Roman" w:eastAsia="Times New Roman" w:hAnsi="Times New Roman" w:cs="Times New Roman"/>
            <w:sz w:val="24"/>
            <w:szCs w:val="24"/>
          </w:rPr>
          <w:t xml:space="preserve"> estructurada </w:t>
        </w:r>
      </w:ins>
      <w:ins w:id="88" w:author="Gabriel Eduardo Giraldo Rendón" w:date="2016-07-01T14:51:00Z">
        <w:r>
          <w:rPr>
            <w:rFonts w:ascii="Times New Roman" w:eastAsia="Times New Roman" w:hAnsi="Times New Roman" w:cs="Times New Roman"/>
            <w:sz w:val="24"/>
            <w:szCs w:val="24"/>
          </w:rPr>
          <w:t>y aplicación de la prueba ITPC.</w:t>
        </w:r>
      </w:ins>
    </w:p>
    <w:p w:rsidR="006B1411" w:rsidRDefault="00785BEC">
      <w:pPr>
        <w:pStyle w:val="normal0"/>
        <w:jc w:val="both"/>
        <w:rPr>
          <w:ins w:id="89" w:author="Gabriel Eduardo Giraldo Rendón" w:date="2016-07-01T14:47:00Z"/>
          <w:rFonts w:ascii="Times New Roman" w:eastAsia="Times New Roman" w:hAnsi="Times New Roman" w:cs="Times New Roman"/>
          <w:sz w:val="24"/>
          <w:szCs w:val="24"/>
        </w:rPr>
      </w:pPr>
      <w:del w:id="90" w:author="Gabriel Eduardo Giraldo Rendón" w:date="2016-07-01T14:51:00Z">
        <w:r w:rsidDel="006B1411">
          <w:rPr>
            <w:rFonts w:ascii="Times New Roman" w:eastAsia="Times New Roman" w:hAnsi="Times New Roman" w:cs="Times New Roman"/>
            <w:sz w:val="24"/>
            <w:szCs w:val="24"/>
          </w:rPr>
          <w:delText xml:space="preserve">Mediante la elaboración de un consentimiento informado que autorice la aplicación de la  prueba psicotécnica _________ y el uso de sus resultados para </w:delText>
        </w:r>
      </w:del>
      <w:del w:id="91" w:author="Gabriel Eduardo Giraldo Rendón" w:date="2016-07-01T14:47:00Z">
        <w:r w:rsidDel="006B1411">
          <w:rPr>
            <w:rFonts w:ascii="Times New Roman" w:eastAsia="Times New Roman" w:hAnsi="Times New Roman" w:cs="Times New Roman"/>
            <w:sz w:val="24"/>
            <w:szCs w:val="24"/>
          </w:rPr>
          <w:delText xml:space="preserve">nuevas </w:delText>
        </w:r>
      </w:del>
      <w:ins w:id="92" w:author="Gabriel Eduardo Giraldo Rendón" w:date="2016-07-01T14:47:00Z">
        <w:r w:rsidR="006B1411">
          <w:rPr>
            <w:rFonts w:ascii="Times New Roman" w:eastAsia="Times New Roman" w:hAnsi="Times New Roman" w:cs="Times New Roman"/>
            <w:sz w:val="24"/>
            <w:szCs w:val="24"/>
          </w:rPr>
          <w:t xml:space="preserve">Análisis de Resultados: </w:t>
        </w:r>
      </w:ins>
      <w:ins w:id="93" w:author="Gabriel Eduardo Giraldo Rendón" w:date="2016-07-01T14:59:00Z">
        <w:r w:rsidR="007A732B">
          <w:rPr>
            <w:rFonts w:ascii="Times New Roman" w:eastAsia="Times New Roman" w:hAnsi="Times New Roman" w:cs="Times New Roman"/>
            <w:sz w:val="24"/>
            <w:szCs w:val="24"/>
          </w:rPr>
          <w:t xml:space="preserve">Los resultados </w:t>
        </w:r>
      </w:ins>
      <w:ins w:id="94" w:author="Gabriel Eduardo Giraldo Rendón" w:date="2016-07-01T15:00:00Z">
        <w:r w:rsidR="007A732B">
          <w:rPr>
            <w:rFonts w:ascii="Times New Roman" w:eastAsia="Times New Roman" w:hAnsi="Times New Roman" w:cs="Times New Roman"/>
            <w:sz w:val="24"/>
            <w:szCs w:val="24"/>
          </w:rPr>
          <w:t xml:space="preserve">obtenidos de la aplicación de la prueba piloto serán contrastados con las observaciones de entrevista </w:t>
        </w:r>
      </w:ins>
      <w:ins w:id="95" w:author="Gabriel Eduardo Giraldo Rendón" w:date="2016-07-01T15:01:00Z">
        <w:r w:rsidR="007A732B">
          <w:rPr>
            <w:rFonts w:ascii="Times New Roman" w:eastAsia="Times New Roman" w:hAnsi="Times New Roman" w:cs="Times New Roman"/>
            <w:sz w:val="24"/>
            <w:szCs w:val="24"/>
          </w:rPr>
          <w:t>y los resultados de la prueba ITPC</w:t>
        </w:r>
      </w:ins>
      <w:ins w:id="96" w:author="Gabriel Eduardo Giraldo Rendón" w:date="2016-07-01T15:02:00Z">
        <w:r w:rsidR="007A732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6B1411" w:rsidRDefault="006B1411">
      <w:pPr>
        <w:pStyle w:val="normal0"/>
        <w:jc w:val="both"/>
        <w:rPr>
          <w:ins w:id="97" w:author="Gabriel Eduardo Giraldo Rendón" w:date="2016-07-01T14:47:00Z"/>
          <w:rFonts w:ascii="Times New Roman" w:eastAsia="Times New Roman" w:hAnsi="Times New Roman" w:cs="Times New Roman"/>
          <w:sz w:val="24"/>
          <w:szCs w:val="24"/>
        </w:rPr>
      </w:pPr>
    </w:p>
    <w:p w:rsidR="00BE4A0C" w:rsidDel="006B1411" w:rsidRDefault="00785BEC">
      <w:pPr>
        <w:pStyle w:val="normal0"/>
        <w:jc w:val="both"/>
        <w:rPr>
          <w:del w:id="98" w:author="Gabriel Eduardo Giraldo Rendón" w:date="2016-07-01T14:47:00Z"/>
        </w:rPr>
      </w:pPr>
      <w:del w:id="99" w:author="Gabriel Eduardo Giraldo Rendón" w:date="2016-07-01T14:47:00Z">
        <w:r w:rsidDel="006B1411">
          <w:rPr>
            <w:rFonts w:ascii="Times New Roman" w:eastAsia="Times New Roman" w:hAnsi="Times New Roman" w:cs="Times New Roman"/>
            <w:sz w:val="24"/>
            <w:szCs w:val="24"/>
          </w:rPr>
          <w:delText xml:space="preserve">investigaciones </w:delText>
        </w:r>
      </w:del>
    </w:p>
    <w:p w:rsidR="00BE4A0C" w:rsidDel="007A732B" w:rsidRDefault="00BE4A0C">
      <w:pPr>
        <w:pStyle w:val="normal0"/>
        <w:jc w:val="both"/>
        <w:rPr>
          <w:del w:id="100" w:author="Gabriel Eduardo Giraldo Rendón" w:date="2016-07-01T15:02:00Z"/>
        </w:rPr>
      </w:pPr>
    </w:p>
    <w:p w:rsidR="00BE4A0C" w:rsidDel="007A732B" w:rsidRDefault="00785BEC" w:rsidP="007A732B">
      <w:pPr>
        <w:pStyle w:val="normal0"/>
        <w:rPr>
          <w:del w:id="101" w:author="Gabriel Eduardo Giraldo Rendón" w:date="2016-07-01T15:02:00Z"/>
        </w:rPr>
        <w:pPrChange w:id="102" w:author="Gabriel Eduardo Giraldo Rendón" w:date="2016-07-01T15:02:00Z">
          <w:pPr>
            <w:pStyle w:val="normal0"/>
            <w:jc w:val="both"/>
          </w:pPr>
        </w:pPrChange>
      </w:pPr>
      <w:del w:id="103" w:author="Gabriel Eduardo Giraldo Rendón" w:date="2016-07-01T15:02:00Z">
        <w:r w:rsidDel="007A732B">
          <w:rPr>
            <w:rFonts w:ascii="Times New Roman" w:eastAsia="Times New Roman" w:hAnsi="Times New Roman" w:cs="Times New Roman"/>
            <w:sz w:val="24"/>
            <w:szCs w:val="24"/>
          </w:rPr>
          <w:delText xml:space="preserve">Realizar la aplicación de la prueba psicotécnica ________ al personal citado </w:delText>
        </w:r>
      </w:del>
    </w:p>
    <w:p w:rsidR="00BE4A0C" w:rsidRDefault="00BE4A0C" w:rsidP="007A732B">
      <w:pPr>
        <w:pStyle w:val="normal0"/>
        <w:pPrChange w:id="104" w:author="Gabriel Eduardo Giraldo Rendón" w:date="2016-07-01T15:02:00Z">
          <w:pPr>
            <w:pStyle w:val="normal0"/>
            <w:jc w:val="center"/>
          </w:pPr>
        </w:pPrChange>
      </w:pPr>
    </w:p>
    <w:p w:rsidR="00BE4A0C" w:rsidRDefault="00BE4A0C">
      <w:pPr>
        <w:pStyle w:val="normal0"/>
        <w:jc w:val="center"/>
      </w:pPr>
    </w:p>
    <w:p w:rsidR="007A732B" w:rsidRDefault="007A732B">
      <w:pPr>
        <w:pStyle w:val="normal0"/>
        <w:jc w:val="center"/>
        <w:rPr>
          <w:ins w:id="105" w:author="Gabriel Eduardo Giraldo Rendón" w:date="2016-07-01T15:02:00Z"/>
          <w:b/>
        </w:rPr>
      </w:pPr>
    </w:p>
    <w:p w:rsidR="007A732B" w:rsidRDefault="007A732B">
      <w:pPr>
        <w:pStyle w:val="normal0"/>
        <w:jc w:val="center"/>
        <w:rPr>
          <w:ins w:id="106" w:author="Gabriel Eduardo Giraldo Rendón" w:date="2016-07-01T15:02:00Z"/>
          <w:b/>
        </w:rPr>
      </w:pPr>
    </w:p>
    <w:p w:rsidR="007A732B" w:rsidRDefault="007A732B">
      <w:pPr>
        <w:pStyle w:val="normal0"/>
        <w:jc w:val="center"/>
        <w:rPr>
          <w:ins w:id="107" w:author="Gabriel Eduardo Giraldo Rendón" w:date="2016-07-01T15:02:00Z"/>
          <w:b/>
        </w:rPr>
      </w:pPr>
    </w:p>
    <w:p w:rsidR="007A732B" w:rsidRDefault="007A732B">
      <w:pPr>
        <w:pStyle w:val="normal0"/>
        <w:jc w:val="center"/>
        <w:rPr>
          <w:ins w:id="108" w:author="Gabriel Eduardo Giraldo Rendón" w:date="2016-07-01T15:02:00Z"/>
          <w:b/>
        </w:rPr>
      </w:pPr>
    </w:p>
    <w:p w:rsidR="007A732B" w:rsidRDefault="007A732B">
      <w:pPr>
        <w:pStyle w:val="normal0"/>
        <w:jc w:val="center"/>
        <w:rPr>
          <w:ins w:id="109" w:author="Gabriel Eduardo Giraldo Rendón" w:date="2016-07-01T15:02:00Z"/>
          <w:b/>
        </w:rPr>
      </w:pPr>
    </w:p>
    <w:p w:rsidR="007A732B" w:rsidRDefault="007A732B">
      <w:pPr>
        <w:pStyle w:val="normal0"/>
        <w:jc w:val="center"/>
        <w:rPr>
          <w:ins w:id="110" w:author="Gabriel Eduardo Giraldo Rendón" w:date="2016-07-01T15:02:00Z"/>
          <w:b/>
        </w:rPr>
      </w:pPr>
    </w:p>
    <w:p w:rsidR="007A732B" w:rsidRDefault="007A732B">
      <w:pPr>
        <w:pStyle w:val="normal0"/>
        <w:jc w:val="center"/>
        <w:rPr>
          <w:ins w:id="111" w:author="Gabriel Eduardo Giraldo Rendón" w:date="2016-07-01T15:02:00Z"/>
          <w:b/>
        </w:rPr>
      </w:pPr>
    </w:p>
    <w:p w:rsidR="007A732B" w:rsidRDefault="007A732B">
      <w:pPr>
        <w:pStyle w:val="normal0"/>
        <w:jc w:val="center"/>
        <w:rPr>
          <w:ins w:id="112" w:author="Gabriel Eduardo Giraldo Rendón" w:date="2016-07-01T15:02:00Z"/>
          <w:b/>
        </w:rPr>
      </w:pPr>
    </w:p>
    <w:p w:rsidR="00BE4A0C" w:rsidRDefault="00785BEC">
      <w:pPr>
        <w:pStyle w:val="normal0"/>
        <w:jc w:val="center"/>
      </w:pPr>
      <w:bookmarkStart w:id="113" w:name="_GoBack"/>
      <w:bookmarkEnd w:id="113"/>
      <w:r>
        <w:rPr>
          <w:b/>
        </w:rPr>
        <w:t>CRONOGRAMA DE ACTIVIDADES</w:t>
      </w:r>
    </w:p>
    <w:sectPr w:rsidR="00BE4A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230DD"/>
    <w:multiLevelType w:val="hybridMultilevel"/>
    <w:tmpl w:val="21FE88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4A0C"/>
    <w:rsid w:val="006B1411"/>
    <w:rsid w:val="00785BEC"/>
    <w:rsid w:val="007A732B"/>
    <w:rsid w:val="00B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5BE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B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5BE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B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661</Words>
  <Characters>3637</Characters>
  <Application>Microsoft Macintosh Word</Application>
  <DocSecurity>0</DocSecurity>
  <Lines>30</Lines>
  <Paragraphs>8</Paragraphs>
  <ScaleCrop>false</ScaleCrop>
  <Company>Transformación Estrategica SAS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Eduardo Giraldo Rendón</cp:lastModifiedBy>
  <cp:revision>2</cp:revision>
  <dcterms:created xsi:type="dcterms:W3CDTF">2016-07-01T20:03:00Z</dcterms:created>
  <dcterms:modified xsi:type="dcterms:W3CDTF">2016-07-01T20:03:00Z</dcterms:modified>
</cp:coreProperties>
</file>